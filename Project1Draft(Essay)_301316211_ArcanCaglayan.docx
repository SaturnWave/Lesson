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AB427" w14:textId="77777777" w:rsidR="00122A57" w:rsidRPr="00122A57" w:rsidRDefault="00122A57" w:rsidP="00122A57">
      <w:pPr>
        <w:rPr>
          <w:rFonts w:ascii="Times New Roman" w:eastAsia="Times New Roman" w:hAnsi="Times New Roman" w:cs="Times New Roman"/>
          <w:kern w:val="0"/>
          <w14:ligatures w14:val="none"/>
        </w:rPr>
      </w:pPr>
      <w:r w:rsidRPr="00122A57">
        <w:rPr>
          <w:rFonts w:ascii="Arial" w:eastAsia="Times New Roman" w:hAnsi="Arial" w:cs="Arial"/>
          <w:color w:val="000000"/>
          <w:kern w:val="0"/>
          <w:sz w:val="22"/>
          <w:szCs w:val="22"/>
          <w14:ligatures w14:val="none"/>
        </w:rPr>
        <w:t>Introduction - Hook or inciting idea; background context; main source; provisional thesis</w:t>
      </w:r>
    </w:p>
    <w:p w14:paraId="04DE1C74" w14:textId="77777777" w:rsidR="00122A57" w:rsidRPr="00122A57" w:rsidRDefault="00122A57" w:rsidP="00122A57">
      <w:pPr>
        <w:spacing w:after="240"/>
        <w:rPr>
          <w:rFonts w:ascii="Times New Roman" w:eastAsia="Times New Roman" w:hAnsi="Times New Roman" w:cs="Times New Roman"/>
          <w:kern w:val="0"/>
          <w14:ligatures w14:val="none"/>
        </w:rPr>
      </w:pPr>
    </w:p>
    <w:p w14:paraId="30BA9E04" w14:textId="13EBA746" w:rsidR="00BB0516" w:rsidRDefault="00122A57" w:rsidP="00122A57">
      <w:pPr>
        <w:rPr>
          <w:ins w:id="0" w:author="Arcan Caglayan" w:date="2023-06-13T22:37:00Z"/>
          <w:rFonts w:ascii="Arial" w:eastAsia="Times New Roman" w:hAnsi="Arial" w:cs="Arial"/>
          <w:color w:val="000000"/>
          <w:kern w:val="0"/>
          <w:sz w:val="22"/>
          <w:szCs w:val="22"/>
          <w14:ligatures w14:val="none"/>
        </w:rPr>
      </w:pPr>
      <w:r w:rsidRPr="00122A57">
        <w:rPr>
          <w:rFonts w:ascii="Arial" w:eastAsia="Times New Roman" w:hAnsi="Arial" w:cs="Arial"/>
          <w:color w:val="000000"/>
          <w:kern w:val="0"/>
          <w:sz w:val="22"/>
          <w:szCs w:val="22"/>
          <w14:ligatures w14:val="none"/>
        </w:rPr>
        <w:t> The rise of Electric vehicles has been labelled as a step toward more sustainable energy use. The article "I’m glad you’ve bought an electric vehicle. But your conscience isn’t clean" by John Naughton, published in The Guardian on May 6, 2023.This article intends to gives critical background information about Electric vehicles but</w:t>
      </w:r>
      <w:ins w:id="1" w:author="Arcan Caglayan" w:date="2023-06-13T22:39:00Z">
        <w:r w:rsidR="006A53C9">
          <w:rPr>
            <w:rFonts w:ascii="Arial" w:eastAsia="Times New Roman" w:hAnsi="Arial" w:cs="Arial"/>
            <w:color w:val="000000"/>
            <w:kern w:val="0"/>
            <w:sz w:val="22"/>
            <w:szCs w:val="22"/>
            <w14:ligatures w14:val="none"/>
          </w:rPr>
          <w:t xml:space="preserve"> th</w:t>
        </w:r>
      </w:ins>
      <w:ins w:id="2" w:author="Arcan Caglayan" w:date="2023-06-13T22:40:00Z">
        <w:r w:rsidR="006A53C9">
          <w:rPr>
            <w:rFonts w:ascii="Arial" w:eastAsia="Times New Roman" w:hAnsi="Arial" w:cs="Arial"/>
            <w:color w:val="000000"/>
            <w:kern w:val="0"/>
            <w:sz w:val="22"/>
            <w:szCs w:val="22"/>
            <w14:ligatures w14:val="none"/>
          </w:rPr>
          <w:t>is biased article</w:t>
        </w:r>
      </w:ins>
      <w:r w:rsidRPr="00122A57">
        <w:rPr>
          <w:rFonts w:ascii="Arial" w:eastAsia="Times New Roman" w:hAnsi="Arial" w:cs="Arial"/>
          <w:color w:val="000000"/>
          <w:kern w:val="0"/>
          <w:sz w:val="22"/>
          <w:szCs w:val="22"/>
          <w14:ligatures w14:val="none"/>
        </w:rPr>
        <w:t xml:space="preserve"> falls short on mentioning the advancements in recycling </w:t>
      </w:r>
      <w:proofErr w:type="gramStart"/>
      <w:r w:rsidRPr="00122A57">
        <w:rPr>
          <w:rFonts w:ascii="Arial" w:eastAsia="Times New Roman" w:hAnsi="Arial" w:cs="Arial"/>
          <w:color w:val="000000"/>
          <w:kern w:val="0"/>
          <w:sz w:val="22"/>
          <w:szCs w:val="22"/>
          <w14:ligatures w14:val="none"/>
        </w:rPr>
        <w:t xml:space="preserve">operations </w:t>
      </w:r>
      <w:ins w:id="3" w:author="Arcan Caglayan" w:date="2023-06-13T22:37:00Z">
        <w:r w:rsidR="00A45EA7">
          <w:rPr>
            <w:rFonts w:ascii="Arial" w:eastAsia="Times New Roman" w:hAnsi="Arial" w:cs="Arial"/>
            <w:color w:val="000000"/>
            <w:kern w:val="0"/>
            <w:sz w:val="22"/>
            <w:szCs w:val="22"/>
            <w14:ligatures w14:val="none"/>
          </w:rPr>
          <w:t>,renewable</w:t>
        </w:r>
        <w:proofErr w:type="gramEnd"/>
        <w:r w:rsidR="00A45EA7">
          <w:rPr>
            <w:rFonts w:ascii="Arial" w:eastAsia="Times New Roman" w:hAnsi="Arial" w:cs="Arial"/>
            <w:color w:val="000000"/>
            <w:kern w:val="0"/>
            <w:sz w:val="22"/>
            <w:szCs w:val="22"/>
            <w14:ligatures w14:val="none"/>
          </w:rPr>
          <w:t xml:space="preserve"> energy</w:t>
        </w:r>
      </w:ins>
      <w:ins w:id="4" w:author="Arcan Caglayan" w:date="2023-06-13T22:38:00Z">
        <w:r w:rsidR="007418DF">
          <w:rPr>
            <w:rFonts w:ascii="Arial" w:eastAsia="Times New Roman" w:hAnsi="Arial" w:cs="Arial"/>
            <w:color w:val="000000"/>
            <w:kern w:val="0"/>
            <w:sz w:val="22"/>
            <w:szCs w:val="22"/>
            <w14:ligatures w14:val="none"/>
          </w:rPr>
          <w:t xml:space="preserve"> and power grid</w:t>
        </w:r>
        <w:r w:rsidR="006B599C">
          <w:rPr>
            <w:rFonts w:ascii="Arial" w:eastAsia="Times New Roman" w:hAnsi="Arial" w:cs="Arial"/>
            <w:color w:val="000000"/>
            <w:kern w:val="0"/>
            <w:sz w:val="22"/>
            <w:szCs w:val="22"/>
            <w14:ligatures w14:val="none"/>
          </w:rPr>
          <w:t>s</w:t>
        </w:r>
      </w:ins>
    </w:p>
    <w:p w14:paraId="1428E584" w14:textId="77777777" w:rsidR="00BB0516" w:rsidRDefault="00BB0516" w:rsidP="00122A57">
      <w:pPr>
        <w:rPr>
          <w:ins w:id="5" w:author="Arcan Caglayan" w:date="2023-06-13T22:37:00Z"/>
          <w:rFonts w:ascii="Arial" w:eastAsia="Times New Roman" w:hAnsi="Arial" w:cs="Arial"/>
          <w:color w:val="000000"/>
          <w:kern w:val="0"/>
          <w:sz w:val="22"/>
          <w:szCs w:val="22"/>
          <w14:ligatures w14:val="none"/>
        </w:rPr>
      </w:pPr>
    </w:p>
    <w:p w14:paraId="57F65146" w14:textId="014974F7" w:rsidR="00122A57" w:rsidRPr="00122A57" w:rsidRDefault="00122A57" w:rsidP="00122A57">
      <w:pPr>
        <w:rPr>
          <w:rFonts w:ascii="Times New Roman" w:eastAsia="Times New Roman" w:hAnsi="Times New Roman" w:cs="Times New Roman"/>
          <w:kern w:val="0"/>
          <w14:ligatures w14:val="none"/>
        </w:rPr>
      </w:pPr>
      <w:r w:rsidRPr="00122A57">
        <w:rPr>
          <w:rFonts w:ascii="Arial" w:eastAsia="Times New Roman" w:hAnsi="Arial" w:cs="Arial"/>
          <w:color w:val="000000"/>
          <w:kern w:val="0"/>
          <w:sz w:val="22"/>
          <w:szCs w:val="22"/>
          <w14:ligatures w14:val="none"/>
        </w:rPr>
        <w:t xml:space="preserve">Summary - Summarize the primary source </w:t>
      </w:r>
      <w:proofErr w:type="gramStart"/>
      <w:r w:rsidRPr="00122A57">
        <w:rPr>
          <w:rFonts w:ascii="Arial" w:eastAsia="Times New Roman" w:hAnsi="Arial" w:cs="Arial"/>
          <w:color w:val="000000"/>
          <w:kern w:val="0"/>
          <w:sz w:val="22"/>
          <w:szCs w:val="22"/>
          <w14:ligatures w14:val="none"/>
        </w:rPr>
        <w:t>In</w:t>
      </w:r>
      <w:proofErr w:type="gramEnd"/>
      <w:r w:rsidRPr="00122A57">
        <w:rPr>
          <w:rFonts w:ascii="Arial" w:eastAsia="Times New Roman" w:hAnsi="Arial" w:cs="Arial"/>
          <w:color w:val="000000"/>
          <w:kern w:val="0"/>
          <w:sz w:val="22"/>
          <w:szCs w:val="22"/>
          <w14:ligatures w14:val="none"/>
        </w:rPr>
        <w:t xml:space="preserve"> the article "I’m glad you’ve bought an electric vehicle. But your conscience isn’t clean," John Naughton talks about the problems that comes with using electric cars and they are not as innocent as </w:t>
      </w:r>
      <w:proofErr w:type="gramStart"/>
      <w:r w:rsidRPr="00122A57">
        <w:rPr>
          <w:rFonts w:ascii="Arial" w:eastAsia="Times New Roman" w:hAnsi="Arial" w:cs="Arial"/>
          <w:color w:val="000000"/>
          <w:kern w:val="0"/>
          <w:sz w:val="22"/>
          <w:szCs w:val="22"/>
          <w14:ligatures w14:val="none"/>
        </w:rPr>
        <w:t>presented.Even</w:t>
      </w:r>
      <w:proofErr w:type="gramEnd"/>
      <w:r w:rsidRPr="00122A57">
        <w:rPr>
          <w:rFonts w:ascii="Arial" w:eastAsia="Times New Roman" w:hAnsi="Arial" w:cs="Arial"/>
          <w:color w:val="000000"/>
          <w:kern w:val="0"/>
          <w:sz w:val="22"/>
          <w:szCs w:val="22"/>
          <w14:ligatures w14:val="none"/>
        </w:rPr>
        <w:t xml:space="preserve"> though electric cars are often seem better for the environment than gas cars, they have their own problems. These include pollution from building the cars and from the electricity used to charge them, and issues with getting the materials for their batteries, the article suggests that while electric cars can help reduce pollution, they also have environmental </w:t>
      </w:r>
      <w:proofErr w:type="gramStart"/>
      <w:r w:rsidRPr="00122A57">
        <w:rPr>
          <w:rFonts w:ascii="Arial" w:eastAsia="Times New Roman" w:hAnsi="Arial" w:cs="Arial"/>
          <w:color w:val="000000"/>
          <w:kern w:val="0"/>
          <w:sz w:val="22"/>
          <w:szCs w:val="22"/>
          <w14:ligatures w14:val="none"/>
        </w:rPr>
        <w:t>costs</w:t>
      </w:r>
      <w:proofErr w:type="gramEnd"/>
      <w:r w:rsidRPr="00122A57">
        <w:rPr>
          <w:rFonts w:ascii="Arial" w:eastAsia="Times New Roman" w:hAnsi="Arial" w:cs="Arial"/>
          <w:color w:val="000000"/>
          <w:kern w:val="0"/>
          <w:sz w:val="22"/>
          <w:szCs w:val="22"/>
          <w14:ligatures w14:val="none"/>
        </w:rPr>
        <w:t xml:space="preserve"> and it leaves a toll on earth and it’s habitants</w:t>
      </w:r>
      <w:ins w:id="6" w:author="Arcan Caglayan" w:date="2023-06-13T22:40:00Z">
        <w:r w:rsidR="00D63366">
          <w:rPr>
            <w:rFonts w:ascii="Arial" w:eastAsia="Times New Roman" w:hAnsi="Arial" w:cs="Arial"/>
            <w:color w:val="000000"/>
            <w:kern w:val="0"/>
            <w:sz w:val="22"/>
            <w:szCs w:val="22"/>
            <w14:ligatures w14:val="none"/>
          </w:rPr>
          <w:t>.</w:t>
        </w:r>
      </w:ins>
    </w:p>
    <w:p w14:paraId="1F98E10B" w14:textId="77777777" w:rsidR="00122A57" w:rsidRPr="00122A57" w:rsidRDefault="00122A57" w:rsidP="00122A57">
      <w:pPr>
        <w:rPr>
          <w:rFonts w:ascii="Times New Roman" w:eastAsia="Times New Roman" w:hAnsi="Times New Roman" w:cs="Times New Roman"/>
          <w:kern w:val="0"/>
          <w14:ligatures w14:val="none"/>
        </w:rPr>
      </w:pPr>
    </w:p>
    <w:p w14:paraId="181526F3" w14:textId="77777777" w:rsidR="00D63366" w:rsidRDefault="00122A57" w:rsidP="00122A57">
      <w:pPr>
        <w:rPr>
          <w:ins w:id="7" w:author="Arcan Caglayan" w:date="2023-06-13T22:40:00Z"/>
          <w:rFonts w:ascii="Arial" w:eastAsia="Times New Roman" w:hAnsi="Arial" w:cs="Arial"/>
          <w:color w:val="000000"/>
          <w:kern w:val="0"/>
          <w:sz w:val="22"/>
          <w:szCs w:val="22"/>
          <w14:ligatures w14:val="none"/>
        </w:rPr>
      </w:pPr>
      <w:r w:rsidRPr="00122A57">
        <w:rPr>
          <w:rFonts w:ascii="Arial" w:eastAsia="Times New Roman" w:hAnsi="Arial" w:cs="Arial"/>
          <w:color w:val="000000"/>
          <w:kern w:val="0"/>
          <w:sz w:val="22"/>
          <w:szCs w:val="22"/>
          <w14:ligatures w14:val="none"/>
        </w:rPr>
        <w:t xml:space="preserve">Response Paragraph 1 - First claim with framework critiquing the main source - Textual evidence from primary source; textual evidence from secondary </w:t>
      </w:r>
      <w:proofErr w:type="gramStart"/>
      <w:r w:rsidRPr="00122A57">
        <w:rPr>
          <w:rFonts w:ascii="Arial" w:eastAsia="Times New Roman" w:hAnsi="Arial" w:cs="Arial"/>
          <w:color w:val="000000"/>
          <w:kern w:val="0"/>
          <w:sz w:val="22"/>
          <w:szCs w:val="22"/>
          <w14:ligatures w14:val="none"/>
        </w:rPr>
        <w:t>sources</w:t>
      </w:r>
      <w:proofErr w:type="gramEnd"/>
      <w:r w:rsidRPr="00122A57">
        <w:rPr>
          <w:rFonts w:ascii="Arial" w:eastAsia="Times New Roman" w:hAnsi="Arial" w:cs="Arial"/>
          <w:color w:val="000000"/>
          <w:kern w:val="0"/>
          <w:sz w:val="22"/>
          <w:szCs w:val="22"/>
          <w14:ligatures w14:val="none"/>
        </w:rPr>
        <w:t xml:space="preserve"> </w:t>
      </w:r>
    </w:p>
    <w:p w14:paraId="7E477A33" w14:textId="77777777" w:rsidR="00D63366" w:rsidRDefault="00D63366" w:rsidP="00122A57">
      <w:pPr>
        <w:rPr>
          <w:ins w:id="8" w:author="Arcan Caglayan" w:date="2023-06-13T22:40:00Z"/>
          <w:rFonts w:ascii="Arial" w:eastAsia="Times New Roman" w:hAnsi="Arial" w:cs="Arial"/>
          <w:color w:val="000000"/>
          <w:kern w:val="0"/>
          <w:sz w:val="22"/>
          <w:szCs w:val="22"/>
          <w14:ligatures w14:val="none"/>
        </w:rPr>
      </w:pPr>
    </w:p>
    <w:p w14:paraId="0899730E" w14:textId="77777777" w:rsidR="00DD3EB6" w:rsidRPr="00DD3EB6" w:rsidRDefault="00DD3EB6" w:rsidP="00DD3EB6">
      <w:pPr>
        <w:rPr>
          <w:ins w:id="9" w:author="Arcan Caglayan" w:date="2023-06-13T23:32:00Z"/>
          <w:rFonts w:ascii="Times New Roman" w:eastAsia="Times New Roman" w:hAnsi="Times New Roman" w:cs="Times New Roman"/>
          <w:kern w:val="0"/>
          <w14:ligatures w14:val="none"/>
        </w:rPr>
      </w:pPr>
    </w:p>
    <w:p w14:paraId="4D7885FD" w14:textId="77777777" w:rsidR="00BA6594" w:rsidRPr="00BA6594" w:rsidRDefault="00BA6594" w:rsidP="00BA6594">
      <w:pPr>
        <w:rPr>
          <w:ins w:id="10" w:author="Arcan Caglayan" w:date="2023-06-14T11:29:00Z"/>
          <w:rFonts w:ascii="Times New Roman" w:eastAsia="Times New Roman" w:hAnsi="Times New Roman" w:cs="Times New Roman"/>
          <w:kern w:val="0"/>
          <w14:ligatures w14:val="none"/>
        </w:rPr>
      </w:pPr>
      <w:ins w:id="11" w:author="Arcan Caglayan" w:date="2023-06-14T11:29:00Z">
        <w:r w:rsidRPr="00BA6594">
          <w:rPr>
            <w:rFonts w:ascii="Arial" w:eastAsia="Times New Roman" w:hAnsi="Arial" w:cs="Arial"/>
            <w:color w:val="000000"/>
            <w:kern w:val="0"/>
            <w:sz w:val="22"/>
            <w:szCs w:val="22"/>
            <w14:ligatures w14:val="none"/>
          </w:rPr>
          <w:t xml:space="preserve">While Naughton's research of the environmental impact of electric vehicles is important and on pont, it leaves out some important factors. He is concerned about the environmental and human costs of producing electric car batteries, especially the mining of minerals such as nickel, lithium, and cobalt. Because of his biased approach he fails to </w:t>
        </w:r>
        <w:proofErr w:type="gramStart"/>
        <w:r w:rsidRPr="00BA6594">
          <w:rPr>
            <w:rFonts w:ascii="Arial" w:eastAsia="Times New Roman" w:hAnsi="Arial" w:cs="Arial"/>
            <w:color w:val="000000"/>
            <w:kern w:val="0"/>
            <w:sz w:val="22"/>
            <w:szCs w:val="22"/>
            <w14:ligatures w14:val="none"/>
          </w:rPr>
          <w:t>mention  potential</w:t>
        </w:r>
        <w:proofErr w:type="gramEnd"/>
        <w:r w:rsidRPr="00BA6594">
          <w:rPr>
            <w:rFonts w:ascii="Arial" w:eastAsia="Times New Roman" w:hAnsi="Arial" w:cs="Arial"/>
            <w:color w:val="000000"/>
            <w:kern w:val="0"/>
            <w:sz w:val="22"/>
            <w:szCs w:val="22"/>
            <w14:ligatures w14:val="none"/>
          </w:rPr>
          <w:t xml:space="preserve"> solutions to these problems.For example  Smart charging of electric vehicles, according to study released in 2020 by Julia Szinai ., might help to reduce grid operating costs and eliminate renewable energy waste, suggesting the potential for developments in energy control which will help reduce energy waste , and using that energy for battery recharging . Furthermore, although Naughton describes electric vehicles properly, studies showing the possibility of renewable energy and smart networks in powering electric vehicles may have been mentioned.</w:t>
        </w:r>
      </w:ins>
    </w:p>
    <w:p w14:paraId="23B90FA8" w14:textId="77777777" w:rsidR="00BA6594" w:rsidRPr="00BA6594" w:rsidRDefault="00BA6594" w:rsidP="00BA6594">
      <w:pPr>
        <w:rPr>
          <w:ins w:id="12" w:author="Arcan Caglayan" w:date="2023-06-14T11:29:00Z"/>
          <w:rFonts w:ascii="Times New Roman" w:eastAsia="Times New Roman" w:hAnsi="Times New Roman" w:cs="Times New Roman"/>
          <w:kern w:val="0"/>
          <w14:ligatures w14:val="none"/>
        </w:rPr>
      </w:pPr>
      <w:ins w:id="13" w:author="Arcan Caglayan" w:date="2023-06-14T11:29:00Z">
        <w:r w:rsidRPr="00BA6594">
          <w:rPr>
            <w:rFonts w:ascii="Arial" w:eastAsia="Times New Roman" w:hAnsi="Arial" w:cs="Arial"/>
            <w:color w:val="000000"/>
            <w:kern w:val="0"/>
            <w:sz w:val="22"/>
            <w:szCs w:val="22"/>
            <w14:ligatures w14:val="none"/>
          </w:rPr>
          <w:t xml:space="preserve">According to </w:t>
        </w:r>
        <w:proofErr w:type="gramStart"/>
        <w:r w:rsidRPr="00BA6594">
          <w:rPr>
            <w:rFonts w:ascii="Arial" w:eastAsia="Times New Roman" w:hAnsi="Arial" w:cs="Arial"/>
            <w:color w:val="000000"/>
            <w:kern w:val="0"/>
            <w:sz w:val="22"/>
            <w:szCs w:val="22"/>
            <w14:ligatures w14:val="none"/>
          </w:rPr>
          <w:t>a research</w:t>
        </w:r>
        <w:proofErr w:type="gramEnd"/>
        <w:r w:rsidRPr="00BA6594">
          <w:rPr>
            <w:rFonts w:ascii="Arial" w:eastAsia="Times New Roman" w:hAnsi="Arial" w:cs="Arial"/>
            <w:color w:val="000000"/>
            <w:kern w:val="0"/>
            <w:sz w:val="22"/>
            <w:szCs w:val="22"/>
            <w14:ligatures w14:val="none"/>
          </w:rPr>
          <w:t xml:space="preserve"> conducted by Peter Lund et al. (2015), different energy system flexibility methods, such as the use of electric vehicles to store unused electricity, might help in the management of battery recharging so people won’t have to use old power grid. Finally, Naughton's claim about the environmental impact of electric vehicle batteries overlooks major developments in battery recycling. The development of a closed-loop recycling process for lithium-ion batteries, according to Zeng (2019), has the potential to drastically reduce the negative environmental effect of battery manufacture. This technology not only recovers valuable materials, but it also minimises the quantity of dangerous chemicals released into the environment also reduces the production of new batteries. Naughton's analysis falls short on accurately describing the environmental impact of electric vehicles since it excludes these advancements and possible </w:t>
        </w:r>
        <w:proofErr w:type="gramStart"/>
        <w:r w:rsidRPr="00BA6594">
          <w:rPr>
            <w:rFonts w:ascii="Arial" w:eastAsia="Times New Roman" w:hAnsi="Arial" w:cs="Arial"/>
            <w:color w:val="000000"/>
            <w:kern w:val="0"/>
            <w:sz w:val="22"/>
            <w:szCs w:val="22"/>
            <w14:ligatures w14:val="none"/>
          </w:rPr>
          <w:t>solutions</w:t>
        </w:r>
        <w:proofErr w:type="gramEnd"/>
      </w:ins>
    </w:p>
    <w:p w14:paraId="0D9A6438" w14:textId="77777777" w:rsidR="00BA6594" w:rsidRPr="00BA6594" w:rsidRDefault="00BA6594" w:rsidP="00BA6594">
      <w:pPr>
        <w:rPr>
          <w:ins w:id="14" w:author="Arcan Caglayan" w:date="2023-06-14T11:29:00Z"/>
          <w:rFonts w:ascii="Times New Roman" w:eastAsia="Times New Roman" w:hAnsi="Times New Roman" w:cs="Times New Roman"/>
          <w:kern w:val="0"/>
          <w14:ligatures w14:val="none"/>
        </w:rPr>
      </w:pPr>
      <w:ins w:id="15" w:author="Arcan Caglayan" w:date="2023-06-14T11:29:00Z">
        <w:r w:rsidRPr="00BA6594">
          <w:rPr>
            <w:rFonts w:ascii="Times New Roman" w:eastAsia="Times New Roman" w:hAnsi="Times New Roman" w:cs="Times New Roman"/>
            <w:color w:val="000000"/>
            <w:kern w:val="0"/>
            <w14:ligatures w14:val="none"/>
          </w:rPr>
          <w:t> </w:t>
        </w:r>
      </w:ins>
    </w:p>
    <w:p w14:paraId="7703770E" w14:textId="77777777" w:rsidR="00BA6594" w:rsidRPr="00BA6594" w:rsidRDefault="00BA6594" w:rsidP="00BA6594">
      <w:pPr>
        <w:rPr>
          <w:ins w:id="16" w:author="Arcan Caglayan" w:date="2023-06-14T11:29:00Z"/>
          <w:rFonts w:ascii="Times New Roman" w:eastAsia="Times New Roman" w:hAnsi="Times New Roman" w:cs="Times New Roman"/>
          <w:kern w:val="0"/>
          <w14:ligatures w14:val="none"/>
        </w:rPr>
      </w:pPr>
      <w:ins w:id="17" w:author="Arcan Caglayan" w:date="2023-06-14T11:29:00Z">
        <w:r w:rsidRPr="00BA6594">
          <w:rPr>
            <w:rFonts w:ascii="Times New Roman" w:eastAsia="Times New Roman" w:hAnsi="Times New Roman" w:cs="Times New Roman"/>
            <w:color w:val="000000"/>
            <w:kern w:val="0"/>
            <w14:ligatures w14:val="none"/>
          </w:rPr>
          <w:t> </w:t>
        </w:r>
      </w:ins>
    </w:p>
    <w:p w14:paraId="5AFB5590" w14:textId="77777777" w:rsidR="00BA6594" w:rsidRPr="00BA6594" w:rsidRDefault="00BA6594" w:rsidP="00BA6594">
      <w:pPr>
        <w:rPr>
          <w:ins w:id="18" w:author="Arcan Caglayan" w:date="2023-06-14T11:29:00Z"/>
          <w:rFonts w:ascii="Times New Roman" w:eastAsia="Times New Roman" w:hAnsi="Times New Roman" w:cs="Times New Roman"/>
          <w:kern w:val="0"/>
          <w14:ligatures w14:val="none"/>
        </w:rPr>
      </w:pPr>
    </w:p>
    <w:p w14:paraId="0BA11035" w14:textId="77777777" w:rsidR="00DD3EB6" w:rsidRPr="00DD3EB6" w:rsidRDefault="00DD3EB6" w:rsidP="00DD3EB6">
      <w:pPr>
        <w:rPr>
          <w:ins w:id="19" w:author="Arcan Caglayan" w:date="2023-06-13T23:32:00Z"/>
          <w:rFonts w:ascii="Times New Roman" w:eastAsia="Times New Roman" w:hAnsi="Times New Roman" w:cs="Times New Roman"/>
          <w:kern w:val="0"/>
          <w14:ligatures w14:val="none"/>
        </w:rPr>
      </w:pPr>
    </w:p>
    <w:p w14:paraId="46FE2B14" w14:textId="0918A0D2" w:rsidR="00122A57" w:rsidRPr="00122A57" w:rsidDel="00DD3EB6" w:rsidRDefault="00122A57" w:rsidP="00122A57">
      <w:pPr>
        <w:rPr>
          <w:del w:id="20" w:author="Arcan Caglayan" w:date="2023-06-13T23:32:00Z"/>
          <w:rFonts w:ascii="Times New Roman" w:eastAsia="Times New Roman" w:hAnsi="Times New Roman" w:cs="Times New Roman"/>
          <w:kern w:val="0"/>
          <w14:ligatures w14:val="none"/>
        </w:rPr>
      </w:pPr>
      <w:del w:id="21" w:author="Arcan Caglayan" w:date="2023-06-13T23:32:00Z">
        <w:r w:rsidRPr="00122A57" w:rsidDel="00DD3EB6">
          <w:rPr>
            <w:rFonts w:ascii="Arial" w:eastAsia="Times New Roman" w:hAnsi="Arial" w:cs="Arial"/>
            <w:color w:val="000000"/>
            <w:kern w:val="0"/>
            <w:sz w:val="22"/>
            <w:szCs w:val="22"/>
            <w14:ligatures w14:val="none"/>
          </w:rPr>
          <w:delText>Norton's research into the environmental and human costs of producing electric vehicle batteries is helpful. He weights on that mining of minerals such as nickel, lithium and cobalt is having a significant impact on the environment. These mining operations often takes place in developing countries without environmental regulations and labor protection measures. This aspect of electric vehicle production is certainly a concern and deserves further attention. However, Norton's discussion could be more convincing if he also mentioned possible solutions to these problems. For example, there are ongoing efforts to develop more sustainable mining practices that minimize environmental damage and ensure safe working conditions. Additionally, the possibility to recycle electric vehicle batteries could also help minimaze some of the environmental and human costs. Companies such as Tesla have already invested in battery recycling business that could significantly reduce the mining minerals. Therefore while the issues mentioned by Mr. Norton are legitimate Digital Era (Change the running head based on your topic) 5 and should be taken into consideration , it is not mean that Electric vehicles always cause environmental damage.</w:delText>
        </w:r>
      </w:del>
    </w:p>
    <w:p w14:paraId="1FC76E11" w14:textId="77777777" w:rsidR="00122A57" w:rsidRPr="00122A57" w:rsidRDefault="00122A57" w:rsidP="00122A57">
      <w:pPr>
        <w:rPr>
          <w:rFonts w:ascii="Times New Roman" w:eastAsia="Times New Roman" w:hAnsi="Times New Roman" w:cs="Times New Roman"/>
          <w:kern w:val="0"/>
          <w14:ligatures w14:val="none"/>
        </w:rPr>
      </w:pPr>
    </w:p>
    <w:p w14:paraId="40D646CF" w14:textId="77777777" w:rsidR="00122A57" w:rsidRDefault="00122A57" w:rsidP="00122A57">
      <w:pPr>
        <w:rPr>
          <w:ins w:id="22" w:author="Arcan Caglayan" w:date="2023-06-13T22:41:00Z"/>
          <w:rFonts w:ascii="Arial" w:eastAsia="Times New Roman" w:hAnsi="Arial" w:cs="Arial"/>
          <w:color w:val="000000"/>
          <w:kern w:val="0"/>
          <w:sz w:val="22"/>
          <w:szCs w:val="22"/>
          <w14:ligatures w14:val="none"/>
        </w:rPr>
      </w:pPr>
      <w:r w:rsidRPr="00122A57">
        <w:rPr>
          <w:rFonts w:ascii="Arial" w:eastAsia="Times New Roman" w:hAnsi="Arial" w:cs="Arial"/>
          <w:color w:val="000000"/>
          <w:kern w:val="0"/>
          <w:sz w:val="22"/>
          <w:szCs w:val="22"/>
          <w14:ligatures w14:val="none"/>
        </w:rPr>
        <w:t xml:space="preserve"> Response Paragraph 2 - Second claim with framework critiquing the main source - Textual evidence from primary source; textual evidence from secondary </w:t>
      </w:r>
      <w:proofErr w:type="gramStart"/>
      <w:r w:rsidRPr="00122A57">
        <w:rPr>
          <w:rFonts w:ascii="Arial" w:eastAsia="Times New Roman" w:hAnsi="Arial" w:cs="Arial"/>
          <w:color w:val="000000"/>
          <w:kern w:val="0"/>
          <w:sz w:val="22"/>
          <w:szCs w:val="22"/>
          <w14:ligatures w14:val="none"/>
        </w:rPr>
        <w:t>sources</w:t>
      </w:r>
      <w:proofErr w:type="gramEnd"/>
      <w:r w:rsidRPr="00122A57">
        <w:rPr>
          <w:rFonts w:ascii="Arial" w:eastAsia="Times New Roman" w:hAnsi="Arial" w:cs="Arial"/>
          <w:color w:val="000000"/>
          <w:kern w:val="0"/>
          <w:sz w:val="22"/>
          <w:szCs w:val="22"/>
          <w14:ligatures w14:val="none"/>
        </w:rPr>
        <w:t> </w:t>
      </w:r>
    </w:p>
    <w:p w14:paraId="7722472B" w14:textId="77777777" w:rsidR="00E30BB2" w:rsidRPr="00122A57" w:rsidRDefault="00E30BB2" w:rsidP="00122A57">
      <w:pPr>
        <w:rPr>
          <w:rFonts w:ascii="Times New Roman" w:eastAsia="Times New Roman" w:hAnsi="Times New Roman" w:cs="Times New Roman"/>
          <w:kern w:val="0"/>
          <w14:ligatures w14:val="none"/>
        </w:rPr>
      </w:pPr>
    </w:p>
    <w:p w14:paraId="12623031" w14:textId="77777777" w:rsidR="0091291A" w:rsidRPr="0091291A" w:rsidRDefault="0091291A" w:rsidP="0091291A">
      <w:pPr>
        <w:rPr>
          <w:ins w:id="23" w:author="Arcan Caglayan" w:date="2023-06-14T00:04:00Z"/>
          <w:rFonts w:ascii="Times New Roman" w:eastAsia="Times New Roman" w:hAnsi="Times New Roman" w:cs="Times New Roman"/>
          <w:kern w:val="0"/>
          <w14:ligatures w14:val="none"/>
        </w:rPr>
      </w:pPr>
      <w:ins w:id="24" w:author="Arcan Caglayan" w:date="2023-06-14T00:04:00Z">
        <w:r w:rsidRPr="0091291A">
          <w:rPr>
            <w:rFonts w:ascii="Arial" w:eastAsia="Times New Roman" w:hAnsi="Arial" w:cs="Arial"/>
            <w:color w:val="000000"/>
            <w:kern w:val="0"/>
            <w:sz w:val="22"/>
            <w:szCs w:val="22"/>
            <w14:ligatures w14:val="none"/>
          </w:rPr>
          <w:t xml:space="preserve">The Strength of Naughton's article is his basic writing style, as well as his references to the research he mentions. He addresses complicated problems in a simple way. This is important because it informs readers from every </w:t>
        </w:r>
        <w:proofErr w:type="gramStart"/>
        <w:r w:rsidRPr="0091291A">
          <w:rPr>
            <w:rFonts w:ascii="Arial" w:eastAsia="Times New Roman" w:hAnsi="Arial" w:cs="Arial"/>
            <w:color w:val="000000"/>
            <w:kern w:val="0"/>
            <w:sz w:val="22"/>
            <w:szCs w:val="22"/>
            <w14:ligatures w14:val="none"/>
          </w:rPr>
          <w:t>age  about</w:t>
        </w:r>
        <w:proofErr w:type="gramEnd"/>
        <w:r w:rsidRPr="0091291A">
          <w:rPr>
            <w:rFonts w:ascii="Arial" w:eastAsia="Times New Roman" w:hAnsi="Arial" w:cs="Arial"/>
            <w:color w:val="000000"/>
            <w:kern w:val="0"/>
            <w:sz w:val="22"/>
            <w:szCs w:val="22"/>
            <w14:ligatures w14:val="none"/>
          </w:rPr>
          <w:t xml:space="preserve"> the reality of electric carsi.instead of simply praising electric cars as a solution to environmental problems, he presents a more balanced view and to support his claim he uses the studies from trustworthy sources that has been known worlwide. He describes the production and use of electric cars accuretely with correct information. To support his claim, he mentiones a study that compares the environmental impact of the electric car Tesla Model 3 and a gas car Toyota Corolla. This study shows that electric cars are not as environmentally friendly as many people think, especially when you consider the source of electricity and the production process.</w:t>
        </w:r>
      </w:ins>
    </w:p>
    <w:p w14:paraId="5BDF8038" w14:textId="62C61A80" w:rsidR="0091291A" w:rsidRPr="0091291A" w:rsidRDefault="0091291A" w:rsidP="0091291A">
      <w:pPr>
        <w:rPr>
          <w:ins w:id="25" w:author="Arcan Caglayan" w:date="2023-06-14T00:04:00Z"/>
          <w:rFonts w:ascii="Times New Roman" w:eastAsia="Times New Roman" w:hAnsi="Times New Roman" w:cs="Times New Roman"/>
          <w:kern w:val="0"/>
          <w14:ligatures w14:val="none"/>
        </w:rPr>
      </w:pPr>
      <w:ins w:id="26" w:author="Arcan Caglayan" w:date="2023-06-14T00:04:00Z">
        <w:r w:rsidRPr="0091291A">
          <w:rPr>
            <w:rFonts w:ascii="Arial" w:eastAsia="Times New Roman" w:hAnsi="Arial" w:cs="Arial"/>
            <w:color w:val="000000"/>
            <w:kern w:val="0"/>
            <w:sz w:val="22"/>
            <w:szCs w:val="22"/>
            <w14:ligatures w14:val="none"/>
          </w:rPr>
          <w:t> In addition, Naughton skillfully demonstrates how several sectors, such as energy production and transportation, are related. He argues that moving to electric vehicles will not magically reduce environmental impact on a bigger scale. This perspective can be beneficial because it allows readers to think about sustainability in a more realistic way. </w:t>
        </w:r>
      </w:ins>
    </w:p>
    <w:p w14:paraId="2846DBEE" w14:textId="77777777" w:rsidR="0091291A" w:rsidRPr="0091291A" w:rsidRDefault="0091291A" w:rsidP="0091291A">
      <w:pPr>
        <w:rPr>
          <w:ins w:id="27" w:author="Arcan Caglayan" w:date="2023-06-14T00:04:00Z"/>
          <w:rFonts w:ascii="Times New Roman" w:eastAsia="Times New Roman" w:hAnsi="Times New Roman" w:cs="Times New Roman"/>
          <w:kern w:val="0"/>
          <w14:ligatures w14:val="none"/>
        </w:rPr>
      </w:pPr>
    </w:p>
    <w:p w14:paraId="77675BB9" w14:textId="1F33B81E" w:rsidR="00122A57" w:rsidRPr="00122A57" w:rsidDel="006771B5" w:rsidRDefault="00122A57" w:rsidP="00122A57">
      <w:pPr>
        <w:rPr>
          <w:del w:id="28" w:author="Arcan Caglayan" w:date="2023-06-14T00:03:00Z"/>
          <w:rFonts w:ascii="Times New Roman" w:eastAsia="Times New Roman" w:hAnsi="Times New Roman" w:cs="Times New Roman"/>
          <w:kern w:val="0"/>
          <w14:ligatures w14:val="none"/>
        </w:rPr>
      </w:pPr>
      <w:del w:id="29" w:author="Arcan Caglayan" w:date="2023-06-14T00:03:00Z">
        <w:r w:rsidRPr="00122A57" w:rsidDel="006771B5">
          <w:rPr>
            <w:rFonts w:ascii="Arial" w:eastAsia="Times New Roman" w:hAnsi="Arial" w:cs="Arial"/>
            <w:color w:val="000000"/>
            <w:kern w:val="0"/>
            <w:sz w:val="22"/>
            <w:szCs w:val="22"/>
            <w14:ligatures w14:val="none"/>
          </w:rPr>
          <w:delText>John Naughton's article in The Guardian encourages readers to think more deeply about electric cars. Instead of simply praising electric cars as a solution to environmental problems, he presents a more balanced view. He considers how the production and use of electric cars can still have a effect environment. To support his claim, he mentiones a study that compares the environmental impact of the electric car Tesla Model 3 and a gas car Toyota Corolla. This study shows that electric cars are not as environmentally friendly as many people think, especially when you consider the source of electricity and the production process. Another strength of Naughton's article is his clear and direct writing style. He discusses complex issues in a way that is easy to understand. This is important because it helps inform the public about the reality of electric vehicles,which readers may be as little as age 10 . </w:delText>
        </w:r>
      </w:del>
    </w:p>
    <w:p w14:paraId="5336B0F5" w14:textId="1E2B17F0" w:rsidR="00122A57" w:rsidRPr="00122A57" w:rsidDel="006771B5" w:rsidRDefault="00122A57" w:rsidP="00122A57">
      <w:pPr>
        <w:rPr>
          <w:del w:id="30" w:author="Arcan Caglayan" w:date="2023-06-14T00:03:00Z"/>
          <w:rFonts w:ascii="Times New Roman" w:eastAsia="Times New Roman" w:hAnsi="Times New Roman" w:cs="Times New Roman"/>
          <w:kern w:val="0"/>
          <w14:ligatures w14:val="none"/>
        </w:rPr>
      </w:pPr>
    </w:p>
    <w:p w14:paraId="2DB1632D" w14:textId="6F342453" w:rsidR="00A926D5" w:rsidRPr="00122A57" w:rsidDel="006771B5" w:rsidRDefault="00122A57" w:rsidP="00122A57">
      <w:pPr>
        <w:rPr>
          <w:del w:id="31" w:author="Arcan Caglayan" w:date="2023-06-14T00:03:00Z"/>
          <w:rFonts w:ascii="Times New Roman" w:eastAsia="Times New Roman" w:hAnsi="Times New Roman" w:cs="Times New Roman"/>
          <w:kern w:val="0"/>
          <w14:ligatures w14:val="none"/>
        </w:rPr>
      </w:pPr>
      <w:del w:id="32" w:author="Arcan Caglayan" w:date="2023-06-14T00:03:00Z">
        <w:r w:rsidRPr="00122A57" w:rsidDel="006771B5">
          <w:rPr>
            <w:rFonts w:ascii="Arial" w:eastAsia="Times New Roman" w:hAnsi="Arial" w:cs="Arial"/>
            <w:color w:val="000000"/>
            <w:kern w:val="0"/>
            <w:sz w:val="22"/>
            <w:szCs w:val="22"/>
            <w14:ligatures w14:val="none"/>
          </w:rPr>
          <w:delText xml:space="preserve">In addition, Naughton effectively shows how different sectors, such as energy production and transportation, are interconnected. He emphasizes that switching to electric cars is not a magic </w:delText>
        </w:r>
      </w:del>
    </w:p>
    <w:customXmlDelRangeStart w:id="33" w:author="Arcan Caglayan" w:date="2023-06-14T00:03:00Z"/>
    <w:sdt>
      <w:sdtPr>
        <w:id w:val="-1622688437"/>
        <w:docPartObj>
          <w:docPartGallery w:val="Table of Contents"/>
          <w:docPartUnique/>
        </w:docPartObj>
      </w:sdtPr>
      <w:sdtEndPr>
        <w:rPr>
          <w:rFonts w:asciiTheme="minorHAnsi" w:eastAsiaTheme="minorHAnsi" w:hAnsiTheme="minorHAnsi" w:cstheme="minorBidi"/>
          <w:b w:val="0"/>
          <w:bCs w:val="0"/>
          <w:noProof/>
          <w:color w:val="auto"/>
          <w:kern w:val="2"/>
          <w:sz w:val="24"/>
          <w:szCs w:val="24"/>
          <w:lang w:val="en-CA"/>
          <w14:ligatures w14:val="standardContextual"/>
        </w:rPr>
      </w:sdtEndPr>
      <w:sdtContent>
        <w:customXmlDelRangeEnd w:id="33"/>
        <w:p w14:paraId="0E7177E5" w14:textId="60ED31E0" w:rsidR="00A926D5" w:rsidDel="006771B5" w:rsidRDefault="00A926D5" w:rsidP="00A926D5">
          <w:pPr>
            <w:pStyle w:val="TOCHeading"/>
            <w:rPr>
              <w:del w:id="34" w:author="Arcan Caglayan" w:date="2023-06-14T00:03:00Z"/>
            </w:rPr>
          </w:pPr>
        </w:p>
        <w:p w14:paraId="32113A93" w14:textId="6F3E26A5" w:rsidR="00A926D5" w:rsidDel="006771B5" w:rsidRDefault="00000000">
          <w:pPr>
            <w:rPr>
              <w:del w:id="35" w:author="Arcan Caglayan" w:date="2023-06-14T00:03:00Z"/>
            </w:rPr>
          </w:pPr>
        </w:p>
        <w:customXmlDelRangeStart w:id="36" w:author="Arcan Caglayan" w:date="2023-06-14T00:03:00Z"/>
      </w:sdtContent>
    </w:sdt>
    <w:customXmlDelRangeEnd w:id="36"/>
    <w:p w14:paraId="45E874F7" w14:textId="3D6C5555" w:rsidR="00A41BFA" w:rsidRPr="00122A57" w:rsidDel="006771B5" w:rsidRDefault="00122A57" w:rsidP="00122A57">
      <w:pPr>
        <w:rPr>
          <w:del w:id="37" w:author="Arcan Caglayan" w:date="2023-06-14T00:03:00Z"/>
          <w:rFonts w:ascii="Times New Roman" w:eastAsia="Times New Roman" w:hAnsi="Times New Roman" w:cs="Times New Roman"/>
          <w:kern w:val="0"/>
          <w14:ligatures w14:val="none"/>
        </w:rPr>
      </w:pPr>
      <w:del w:id="38" w:author="Arcan Caglayan" w:date="2023-06-14T00:03:00Z">
        <w:r w:rsidRPr="00122A57" w:rsidDel="006771B5">
          <w:rPr>
            <w:rFonts w:ascii="Arial" w:eastAsia="Times New Roman" w:hAnsi="Arial" w:cs="Arial"/>
            <w:color w:val="000000"/>
            <w:kern w:val="0"/>
            <w:sz w:val="22"/>
            <w:szCs w:val="22"/>
            <w14:ligatures w14:val="none"/>
          </w:rPr>
          <w:delText xml:space="preserve">reducing environmental harm on a larger scale. This perspective is valuable because it </w:delText>
        </w:r>
      </w:del>
    </w:p>
    <w:customXmlDelRangeStart w:id="39" w:author="Arcan Caglayan" w:date="2023-06-14T00:03:00Z"/>
    <w:sdt>
      <w:sdtPr>
        <w:id w:val="-2010051210"/>
        <w:docPartObj>
          <w:docPartGallery w:val="Bibliographies"/>
          <w:docPartUnique/>
        </w:docPartObj>
      </w:sdtPr>
      <w:sdtEndPr>
        <w:rPr>
          <w:rFonts w:asciiTheme="minorHAnsi" w:eastAsiaTheme="minorHAnsi" w:hAnsiTheme="minorHAnsi" w:cstheme="minorBidi"/>
          <w:b/>
          <w:bCs/>
          <w:color w:val="auto"/>
          <w:sz w:val="24"/>
          <w:szCs w:val="24"/>
        </w:rPr>
      </w:sdtEndPr>
      <w:sdtContent>
        <w:customXmlDelRangeEnd w:id="39"/>
        <w:p w14:paraId="01DBF56F" w14:textId="5D70F792" w:rsidR="00A41BFA" w:rsidDel="006771B5" w:rsidRDefault="00A41BFA">
          <w:pPr>
            <w:pStyle w:val="Heading1"/>
            <w:rPr>
              <w:del w:id="40" w:author="Arcan Caglayan" w:date="2023-06-14T00:03:00Z"/>
            </w:rPr>
          </w:pPr>
        </w:p>
        <w:p w14:paraId="6E6364A9" w14:textId="613295D9" w:rsidR="00A41BFA" w:rsidDel="006771B5" w:rsidRDefault="00A41BFA">
          <w:pPr>
            <w:rPr>
              <w:del w:id="41" w:author="Arcan Caglayan" w:date="2023-06-14T00:03:00Z"/>
            </w:rPr>
          </w:pPr>
          <w:del w:id="42" w:author="Arcan Caglayan" w:date="2023-06-13T22:47:00Z">
            <w:r w:rsidDel="00A13BC8">
              <w:fldChar w:fldCharType="begin"/>
            </w:r>
            <w:r w:rsidDel="00A13BC8">
              <w:delInstrText xml:space="preserve"> BIBLIOGRAPHY </w:delInstrText>
            </w:r>
            <w:r w:rsidDel="00A13BC8">
              <w:fldChar w:fldCharType="separate"/>
            </w:r>
            <w:r w:rsidDel="00A13BC8">
              <w:rPr>
                <w:b/>
                <w:bCs/>
                <w:noProof/>
                <w:lang w:val="en-US"/>
              </w:rPr>
              <w:delText>There are no sources in the current document.</w:delText>
            </w:r>
            <w:r w:rsidDel="00A13BC8">
              <w:rPr>
                <w:b/>
                <w:bCs/>
              </w:rPr>
              <w:fldChar w:fldCharType="end"/>
            </w:r>
          </w:del>
        </w:p>
        <w:customXmlDelRangeStart w:id="43" w:author="Arcan Caglayan" w:date="2023-06-14T00:03:00Z"/>
      </w:sdtContent>
    </w:sdt>
    <w:customXmlDelRangeEnd w:id="43"/>
    <w:p w14:paraId="742F7E71" w14:textId="0F5B40F6" w:rsidR="00122A57" w:rsidRPr="00122A57" w:rsidDel="006771B5" w:rsidRDefault="00122A57" w:rsidP="00122A57">
      <w:pPr>
        <w:rPr>
          <w:del w:id="44" w:author="Arcan Caglayan" w:date="2023-06-14T00:03:00Z"/>
          <w:rFonts w:ascii="Times New Roman" w:eastAsia="Times New Roman" w:hAnsi="Times New Roman" w:cs="Times New Roman"/>
          <w:kern w:val="0"/>
          <w14:ligatures w14:val="none"/>
        </w:rPr>
      </w:pPr>
      <w:del w:id="45" w:author="Arcan Caglayan" w:date="2023-06-14T00:03:00Z">
        <w:r w:rsidRPr="00122A57" w:rsidDel="006771B5">
          <w:rPr>
            <w:rFonts w:ascii="Arial" w:eastAsia="Times New Roman" w:hAnsi="Arial" w:cs="Arial"/>
            <w:color w:val="000000"/>
            <w:kern w:val="0"/>
            <w:sz w:val="22"/>
            <w:szCs w:val="22"/>
            <w14:ligatures w14:val="none"/>
          </w:rPr>
          <w:delText>encourages readers to think more realistically about sustainability. </w:delText>
        </w:r>
      </w:del>
    </w:p>
    <w:p w14:paraId="5D12B447" w14:textId="77777777" w:rsidR="00122A57" w:rsidRPr="00122A57" w:rsidRDefault="00122A57" w:rsidP="00122A57">
      <w:pPr>
        <w:spacing w:after="240"/>
        <w:rPr>
          <w:rFonts w:ascii="Times New Roman" w:eastAsia="Times New Roman" w:hAnsi="Times New Roman" w:cs="Times New Roman"/>
          <w:kern w:val="0"/>
          <w14:ligatures w14:val="none"/>
        </w:rPr>
      </w:pPr>
    </w:p>
    <w:p w14:paraId="319AF21E" w14:textId="7AEF938F" w:rsidR="00122A57" w:rsidRPr="00122A57" w:rsidRDefault="00122A57" w:rsidP="00122A57">
      <w:pPr>
        <w:rPr>
          <w:rFonts w:ascii="Times New Roman" w:eastAsia="Times New Roman" w:hAnsi="Times New Roman" w:cs="Times New Roman"/>
          <w:kern w:val="0"/>
          <w14:ligatures w14:val="none"/>
        </w:rPr>
      </w:pPr>
      <w:r w:rsidRPr="00122A57">
        <w:rPr>
          <w:rFonts w:ascii="Arial" w:eastAsia="Times New Roman" w:hAnsi="Arial" w:cs="Arial"/>
          <w:color w:val="000000"/>
          <w:kern w:val="0"/>
          <w:sz w:val="22"/>
          <w:szCs w:val="22"/>
          <w14:ligatures w14:val="none"/>
        </w:rPr>
        <w:t xml:space="preserve">Conclusion - </w:t>
      </w:r>
      <w:del w:id="46" w:author="Arcan Caglayan" w:date="2023-06-13T23:43:00Z">
        <w:r w:rsidRPr="00122A57" w:rsidDel="00C635DE">
          <w:rPr>
            <w:rFonts w:ascii="Arial" w:eastAsia="Times New Roman" w:hAnsi="Arial" w:cs="Arial"/>
            <w:color w:val="000000"/>
            <w:kern w:val="0"/>
            <w:sz w:val="22"/>
            <w:szCs w:val="22"/>
            <w14:ligatures w14:val="none"/>
          </w:rPr>
          <w:delText>Restatement of the thesis; new questions; concluding statement In conclusion, while EVs are a big step towards a more sustainable future, they are not without their environmental and social problems. These problems need to be fixed in order to make the EVs more sustainable. Further research is needed to find ways to reduce the carbon footprint of EVs and to source and recycle the minerals used in their batteries Digital Era (Change the running head based on your topic) 6 more responsibly. The discussion about EVs should not just focus on their benefits but also critically show their impacts. References Naughton, J. (2023, May 6). I’m glad you’ve bought an electric vehicle. But your conscience isn’t clean.</w:delText>
        </w:r>
      </w:del>
    </w:p>
    <w:p w14:paraId="62AC660E" w14:textId="77777777" w:rsidR="000748D8" w:rsidRDefault="000748D8" w:rsidP="00122A57">
      <w:pPr>
        <w:spacing w:after="240"/>
        <w:rPr>
          <w:ins w:id="47" w:author="Arcan Caglayan" w:date="2023-06-13T23:41:00Z"/>
          <w:rFonts w:ascii="Times New Roman" w:eastAsia="Times New Roman" w:hAnsi="Times New Roman" w:cs="Times New Roman"/>
          <w:kern w:val="0"/>
          <w14:ligatures w14:val="none"/>
        </w:rPr>
      </w:pPr>
    </w:p>
    <w:p w14:paraId="20473913" w14:textId="2B071EF1" w:rsidR="00122A57" w:rsidRPr="00122A57" w:rsidDel="00344C88" w:rsidRDefault="000748D8" w:rsidP="00344C88">
      <w:pPr>
        <w:spacing w:after="240"/>
        <w:rPr>
          <w:del w:id="48" w:author="Arcan Caglayan" w:date="2023-06-14T15:27:00Z"/>
          <w:rFonts w:ascii="Times New Roman" w:eastAsia="Times New Roman" w:hAnsi="Times New Roman" w:cs="Times New Roman"/>
          <w:kern w:val="0"/>
          <w14:ligatures w14:val="none"/>
        </w:rPr>
        <w:pPrChange w:id="49" w:author="Arcan Caglayan" w:date="2023-06-14T15:27:00Z">
          <w:pPr>
            <w:spacing w:after="240"/>
          </w:pPr>
        </w:pPrChange>
      </w:pPr>
      <w:ins w:id="50" w:author="Arcan Caglayan" w:date="2023-06-13T23:41:00Z">
        <w:r w:rsidRPr="000748D8">
          <w:rPr>
            <w:rFonts w:ascii="Times New Roman" w:eastAsia="Times New Roman" w:hAnsi="Times New Roman" w:cs="Times New Roman"/>
            <w:kern w:val="0"/>
            <w14:ligatures w14:val="none"/>
          </w:rPr>
          <w:t>In conclusion, Naughton's research, while</w:t>
        </w:r>
      </w:ins>
      <w:ins w:id="51" w:author="Arcan Caglayan" w:date="2023-06-14T00:17:00Z">
        <w:r w:rsidR="00195579">
          <w:rPr>
            <w:rFonts w:ascii="Times New Roman" w:eastAsia="Times New Roman" w:hAnsi="Times New Roman" w:cs="Times New Roman"/>
            <w:kern w:val="0"/>
            <w14:ligatures w14:val="none"/>
          </w:rPr>
          <w:t xml:space="preserve"> </w:t>
        </w:r>
        <w:r w:rsidR="00016C0E">
          <w:rPr>
            <w:rFonts w:ascii="Times New Roman" w:eastAsia="Times New Roman" w:hAnsi="Times New Roman" w:cs="Times New Roman"/>
            <w:kern w:val="0"/>
            <w14:ligatures w14:val="none"/>
          </w:rPr>
          <w:t>it i</w:t>
        </w:r>
      </w:ins>
      <w:ins w:id="52" w:author="Arcan Caglayan" w:date="2023-06-14T00:18:00Z">
        <w:r w:rsidR="00016C0E">
          <w:rPr>
            <w:rFonts w:ascii="Times New Roman" w:eastAsia="Times New Roman" w:hAnsi="Times New Roman" w:cs="Times New Roman"/>
            <w:kern w:val="0"/>
            <w14:ligatures w14:val="none"/>
          </w:rPr>
          <w:t xml:space="preserve">s </w:t>
        </w:r>
      </w:ins>
      <w:ins w:id="53" w:author="Arcan Caglayan" w:date="2023-06-13T23:41:00Z">
        <w:r w:rsidRPr="000748D8">
          <w:rPr>
            <w:rFonts w:ascii="Times New Roman" w:eastAsia="Times New Roman" w:hAnsi="Times New Roman" w:cs="Times New Roman"/>
            <w:kern w:val="0"/>
            <w14:ligatures w14:val="none"/>
          </w:rPr>
          <w:t xml:space="preserve"> informative, does not completely demonstrates all aspects of the electric car's impact on the environment. While his focus on the environmental and human costs of manufacturing electric car batteries is important, he avoids possible solutions and developments in energy management, renewable energy, smart grids, and battery recycling. By ignoring these details, his evaluation falls short on complete understanding   of the problem.</w:t>
        </w:r>
      </w:ins>
      <w:r w:rsidR="00122A57" w:rsidRPr="00122A57">
        <w:rPr>
          <w:rFonts w:ascii="Times New Roman" w:eastAsia="Times New Roman" w:hAnsi="Times New Roman" w:cs="Times New Roman"/>
          <w:kern w:val="0"/>
          <w14:ligatures w14:val="none"/>
        </w:rPr>
        <w:br/>
      </w:r>
    </w:p>
    <w:p w14:paraId="67654F03" w14:textId="2B7D2050" w:rsidR="00122A57" w:rsidRPr="00122A57" w:rsidRDefault="00122A57" w:rsidP="00344C88">
      <w:pPr>
        <w:spacing w:after="240"/>
        <w:rPr>
          <w:rFonts w:ascii="Times New Roman" w:eastAsia="Times New Roman" w:hAnsi="Times New Roman" w:cs="Times New Roman"/>
          <w:kern w:val="0"/>
          <w14:ligatures w14:val="none"/>
        </w:rPr>
        <w:pPrChange w:id="54" w:author="Arcan Caglayan" w:date="2023-06-14T15:27:00Z">
          <w:pPr/>
        </w:pPrChange>
      </w:pPr>
      <w:del w:id="55" w:author="Arcan Caglayan" w:date="2023-06-14T15:27:00Z">
        <w:r w:rsidRPr="00122A57" w:rsidDel="00344C88">
          <w:rPr>
            <w:rFonts w:ascii="Arial" w:eastAsia="Times New Roman" w:hAnsi="Arial" w:cs="Arial"/>
            <w:color w:val="000000"/>
            <w:kern w:val="0"/>
            <w:sz w:val="22"/>
            <w:szCs w:val="22"/>
            <w14:ligatures w14:val="none"/>
          </w:rPr>
          <w:delText> The Guardian. Retrieved June 6, 2023, from https://www.theguardian.com/commentisfree/2023/may/06/electric-vehicleconscience-clean-batteries-carbon-emissions</w:delText>
        </w:r>
      </w:del>
    </w:p>
    <w:p w14:paraId="34952060" w14:textId="77777777" w:rsidR="00122A57" w:rsidRPr="00122A57" w:rsidRDefault="00122A57" w:rsidP="00122A57">
      <w:pPr>
        <w:rPr>
          <w:rFonts w:ascii="Times New Roman" w:eastAsia="Times New Roman" w:hAnsi="Times New Roman" w:cs="Times New Roman"/>
          <w:kern w:val="0"/>
          <w14:ligatures w14:val="none"/>
        </w:rPr>
      </w:pPr>
    </w:p>
    <w:p w14:paraId="3EE1313F" w14:textId="77777777" w:rsidR="00344C88" w:rsidRDefault="00344C88" w:rsidP="00344C88">
      <w:pPr>
        <w:rPr>
          <w:ins w:id="56" w:author="Arcan Caglayan" w:date="2023-06-14T15:27:00Z"/>
        </w:rPr>
      </w:pPr>
      <w:ins w:id="57" w:author="Arcan Caglayan" w:date="2023-06-14T15:27:00Z">
        <w:r>
          <w:t xml:space="preserve">Naughton, J. (2023, May 6). I’m glad you’ve bought an electric vehicle. But your conscience isn’t clean. The Guardian. Retrieved June 13, 2023, from </w:t>
        </w:r>
        <w:proofErr w:type="gramStart"/>
        <w:r>
          <w:t>https://www.theguardian.com/commentisfree/2023/may/06/electric-vehicle-conscience-clean-batteries-carbon-emissions</w:t>
        </w:r>
        <w:proofErr w:type="gramEnd"/>
      </w:ins>
    </w:p>
    <w:p w14:paraId="602B0777" w14:textId="77777777" w:rsidR="00344C88" w:rsidRDefault="00344C88" w:rsidP="00344C88">
      <w:pPr>
        <w:rPr>
          <w:ins w:id="58" w:author="Arcan Caglayan" w:date="2023-06-14T15:27:00Z"/>
        </w:rPr>
      </w:pPr>
    </w:p>
    <w:p w14:paraId="6DCA484E" w14:textId="77777777" w:rsidR="00344C88" w:rsidRDefault="00344C88" w:rsidP="00344C88">
      <w:pPr>
        <w:rPr>
          <w:ins w:id="59" w:author="Arcan Caglayan" w:date="2023-06-14T15:27:00Z"/>
        </w:rPr>
      </w:pPr>
      <w:ins w:id="60" w:author="Arcan Caglayan" w:date="2023-06-14T15:27:00Z">
        <w:r>
          <w:t>Szinai, J., Sheppard, C. J. R., Abhyankar, N., &amp; Gopal, A. (2020). Reduced grid operating costs and renewable energy curtailment with electric vehicle charge management. Energy Policy, 137, 111144. https://doi.org/10.1016/j.enpol.2019.111144</w:t>
        </w:r>
      </w:ins>
    </w:p>
    <w:p w14:paraId="0444BDA5" w14:textId="77777777" w:rsidR="00344C88" w:rsidRDefault="00344C88" w:rsidP="00344C88">
      <w:pPr>
        <w:rPr>
          <w:ins w:id="61" w:author="Arcan Caglayan" w:date="2023-06-14T15:27:00Z"/>
        </w:rPr>
      </w:pPr>
    </w:p>
    <w:p w14:paraId="5C2C063B" w14:textId="77777777" w:rsidR="00344C88" w:rsidRDefault="00344C88" w:rsidP="00344C88">
      <w:pPr>
        <w:rPr>
          <w:ins w:id="62" w:author="Arcan Caglayan" w:date="2023-06-14T15:27:00Z"/>
        </w:rPr>
      </w:pPr>
      <w:ins w:id="63" w:author="Arcan Caglayan" w:date="2023-06-14T15:27:00Z">
        <w:r>
          <w:t>Lund, P., Lindgren, J., Mikkola, J., &amp; Salpakari, J. (2015). Review of energy system flexibility measures to enable high levels of variable renewable electricity. Renewable and Sustainable Energy Reviews, 45, 785-807. https://doi.org/10.1016/j.rser.2015.01.057</w:t>
        </w:r>
      </w:ins>
    </w:p>
    <w:p w14:paraId="1FF7F47B" w14:textId="77777777" w:rsidR="00344C88" w:rsidRDefault="00344C88" w:rsidP="00344C88">
      <w:pPr>
        <w:rPr>
          <w:ins w:id="64" w:author="Arcan Caglayan" w:date="2023-06-14T15:27:00Z"/>
        </w:rPr>
      </w:pPr>
    </w:p>
    <w:p w14:paraId="5183A6F4" w14:textId="066ACD82" w:rsidR="002F7DBA" w:rsidRDefault="00344C88" w:rsidP="00344C88">
      <w:ins w:id="65" w:author="Arcan Caglayan" w:date="2023-06-14T15:27:00Z">
        <w:r>
          <w:t>Zeng, X., Li, J., &amp; Singh, N. (2019). Recycling of spent lithium-ion battery: A critical review. Critical Reviews in Environmental Science and Technology, 49(4), 302-345. https://doi.org/10.1080/10643389.2018.1496310</w:t>
        </w:r>
      </w:ins>
    </w:p>
    <w:sectPr w:rsidR="002F7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can Caglayan">
    <w15:presenceInfo w15:providerId="AD" w15:userId="S::acaglay1@my.centennialcollege.ca::290b9566-5d99-43cf-97e2-0191d7745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57"/>
    <w:rsid w:val="00016C0E"/>
    <w:rsid w:val="000748D8"/>
    <w:rsid w:val="00122A57"/>
    <w:rsid w:val="00195579"/>
    <w:rsid w:val="00250741"/>
    <w:rsid w:val="002F7DBA"/>
    <w:rsid w:val="00344C88"/>
    <w:rsid w:val="00505647"/>
    <w:rsid w:val="0061767A"/>
    <w:rsid w:val="006771B5"/>
    <w:rsid w:val="006A53C9"/>
    <w:rsid w:val="006B599C"/>
    <w:rsid w:val="007418DF"/>
    <w:rsid w:val="007C75A4"/>
    <w:rsid w:val="0091291A"/>
    <w:rsid w:val="00A13BC8"/>
    <w:rsid w:val="00A41BFA"/>
    <w:rsid w:val="00A45EA7"/>
    <w:rsid w:val="00A926D5"/>
    <w:rsid w:val="00B63B53"/>
    <w:rsid w:val="00BA6594"/>
    <w:rsid w:val="00BB0516"/>
    <w:rsid w:val="00C635DE"/>
    <w:rsid w:val="00D63366"/>
    <w:rsid w:val="00DD3EB6"/>
    <w:rsid w:val="00E173D9"/>
    <w:rsid w:val="00E30BB2"/>
    <w:rsid w:val="00F802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D3CBAE"/>
  <w15:chartTrackingRefBased/>
  <w15:docId w15:val="{66F30310-22C2-C94E-99DC-72AA6154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6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A5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A926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26D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A926D5"/>
    <w:pPr>
      <w:spacing w:before="120"/>
    </w:pPr>
    <w:rPr>
      <w:rFonts w:cstheme="minorHAnsi"/>
      <w:b/>
      <w:bCs/>
      <w:i/>
      <w:iCs/>
    </w:rPr>
  </w:style>
  <w:style w:type="paragraph" w:styleId="TOC2">
    <w:name w:val="toc 2"/>
    <w:basedOn w:val="Normal"/>
    <w:next w:val="Normal"/>
    <w:autoRedefine/>
    <w:uiPriority w:val="39"/>
    <w:semiHidden/>
    <w:unhideWhenUsed/>
    <w:rsid w:val="00A926D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926D5"/>
    <w:pPr>
      <w:ind w:left="480"/>
    </w:pPr>
    <w:rPr>
      <w:rFonts w:cstheme="minorHAnsi"/>
      <w:sz w:val="20"/>
      <w:szCs w:val="20"/>
    </w:rPr>
  </w:style>
  <w:style w:type="paragraph" w:styleId="TOC4">
    <w:name w:val="toc 4"/>
    <w:basedOn w:val="Normal"/>
    <w:next w:val="Normal"/>
    <w:autoRedefine/>
    <w:uiPriority w:val="39"/>
    <w:semiHidden/>
    <w:unhideWhenUsed/>
    <w:rsid w:val="00A926D5"/>
    <w:pPr>
      <w:ind w:left="720"/>
    </w:pPr>
    <w:rPr>
      <w:rFonts w:cstheme="minorHAnsi"/>
      <w:sz w:val="20"/>
      <w:szCs w:val="20"/>
    </w:rPr>
  </w:style>
  <w:style w:type="paragraph" w:styleId="TOC5">
    <w:name w:val="toc 5"/>
    <w:basedOn w:val="Normal"/>
    <w:next w:val="Normal"/>
    <w:autoRedefine/>
    <w:uiPriority w:val="39"/>
    <w:semiHidden/>
    <w:unhideWhenUsed/>
    <w:rsid w:val="00A926D5"/>
    <w:pPr>
      <w:ind w:left="960"/>
    </w:pPr>
    <w:rPr>
      <w:rFonts w:cstheme="minorHAnsi"/>
      <w:sz w:val="20"/>
      <w:szCs w:val="20"/>
    </w:rPr>
  </w:style>
  <w:style w:type="paragraph" w:styleId="TOC6">
    <w:name w:val="toc 6"/>
    <w:basedOn w:val="Normal"/>
    <w:next w:val="Normal"/>
    <w:autoRedefine/>
    <w:uiPriority w:val="39"/>
    <w:semiHidden/>
    <w:unhideWhenUsed/>
    <w:rsid w:val="00A926D5"/>
    <w:pPr>
      <w:ind w:left="1200"/>
    </w:pPr>
    <w:rPr>
      <w:rFonts w:cstheme="minorHAnsi"/>
      <w:sz w:val="20"/>
      <w:szCs w:val="20"/>
    </w:rPr>
  </w:style>
  <w:style w:type="paragraph" w:styleId="TOC7">
    <w:name w:val="toc 7"/>
    <w:basedOn w:val="Normal"/>
    <w:next w:val="Normal"/>
    <w:autoRedefine/>
    <w:uiPriority w:val="39"/>
    <w:semiHidden/>
    <w:unhideWhenUsed/>
    <w:rsid w:val="00A926D5"/>
    <w:pPr>
      <w:ind w:left="1440"/>
    </w:pPr>
    <w:rPr>
      <w:rFonts w:cstheme="minorHAnsi"/>
      <w:sz w:val="20"/>
      <w:szCs w:val="20"/>
    </w:rPr>
  </w:style>
  <w:style w:type="paragraph" w:styleId="TOC8">
    <w:name w:val="toc 8"/>
    <w:basedOn w:val="Normal"/>
    <w:next w:val="Normal"/>
    <w:autoRedefine/>
    <w:uiPriority w:val="39"/>
    <w:semiHidden/>
    <w:unhideWhenUsed/>
    <w:rsid w:val="00A926D5"/>
    <w:pPr>
      <w:ind w:left="1680"/>
    </w:pPr>
    <w:rPr>
      <w:rFonts w:cstheme="minorHAnsi"/>
      <w:sz w:val="20"/>
      <w:szCs w:val="20"/>
    </w:rPr>
  </w:style>
  <w:style w:type="paragraph" w:styleId="TOC9">
    <w:name w:val="toc 9"/>
    <w:basedOn w:val="Normal"/>
    <w:next w:val="Normal"/>
    <w:autoRedefine/>
    <w:uiPriority w:val="39"/>
    <w:semiHidden/>
    <w:unhideWhenUsed/>
    <w:rsid w:val="00A926D5"/>
    <w:pPr>
      <w:ind w:left="1920"/>
    </w:pPr>
    <w:rPr>
      <w:rFonts w:cstheme="minorHAnsi"/>
      <w:sz w:val="20"/>
      <w:szCs w:val="20"/>
    </w:rPr>
  </w:style>
  <w:style w:type="paragraph" w:styleId="Revision">
    <w:name w:val="Revision"/>
    <w:hidden/>
    <w:uiPriority w:val="99"/>
    <w:semiHidden/>
    <w:rsid w:val="00505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54792">
      <w:bodyDiv w:val="1"/>
      <w:marLeft w:val="0"/>
      <w:marRight w:val="0"/>
      <w:marTop w:val="0"/>
      <w:marBottom w:val="0"/>
      <w:divBdr>
        <w:top w:val="none" w:sz="0" w:space="0" w:color="auto"/>
        <w:left w:val="none" w:sz="0" w:space="0" w:color="auto"/>
        <w:bottom w:val="none" w:sz="0" w:space="0" w:color="auto"/>
        <w:right w:val="none" w:sz="0" w:space="0" w:color="auto"/>
      </w:divBdr>
    </w:div>
    <w:div w:id="332758024">
      <w:bodyDiv w:val="1"/>
      <w:marLeft w:val="0"/>
      <w:marRight w:val="0"/>
      <w:marTop w:val="0"/>
      <w:marBottom w:val="0"/>
      <w:divBdr>
        <w:top w:val="none" w:sz="0" w:space="0" w:color="auto"/>
        <w:left w:val="none" w:sz="0" w:space="0" w:color="auto"/>
        <w:bottom w:val="none" w:sz="0" w:space="0" w:color="auto"/>
        <w:right w:val="none" w:sz="0" w:space="0" w:color="auto"/>
      </w:divBdr>
    </w:div>
    <w:div w:id="495073868">
      <w:bodyDiv w:val="1"/>
      <w:marLeft w:val="0"/>
      <w:marRight w:val="0"/>
      <w:marTop w:val="0"/>
      <w:marBottom w:val="0"/>
      <w:divBdr>
        <w:top w:val="none" w:sz="0" w:space="0" w:color="auto"/>
        <w:left w:val="none" w:sz="0" w:space="0" w:color="auto"/>
        <w:bottom w:val="none" w:sz="0" w:space="0" w:color="auto"/>
        <w:right w:val="none" w:sz="0" w:space="0" w:color="auto"/>
      </w:divBdr>
    </w:div>
    <w:div w:id="19371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1E96C-F30B-3F43-8307-4F853C3C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Arcan Caglayan</dc:creator>
  <cp:keywords/>
  <dc:description/>
  <cp:lastModifiedBy>Arcan Caglayan</cp:lastModifiedBy>
  <cp:revision>6</cp:revision>
  <dcterms:created xsi:type="dcterms:W3CDTF">2023-06-14T04:19:00Z</dcterms:created>
  <dcterms:modified xsi:type="dcterms:W3CDTF">2023-06-14T19:28:00Z</dcterms:modified>
</cp:coreProperties>
</file>